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EF" w:rsidRDefault="000D39BF" w:rsidP="004370EF">
      <w:pPr>
        <w:pStyle w:val="StyleBefore12pt"/>
        <w:pageBreakBefore/>
        <w:ind w:firstLine="0"/>
        <w:rPr>
          <w:rStyle w:val="Heading1Char"/>
        </w:rPr>
      </w:pPr>
      <w:bookmarkStart w:id="0" w:name="_GoBack"/>
      <w:r>
        <w:rPr>
          <w:rStyle w:val="Heading1Char"/>
        </w:rPr>
        <w:t>ДО</w:t>
      </w:r>
      <w:r>
        <w:rPr>
          <w:rStyle w:val="Heading1Char"/>
        </w:rPr>
        <w:t>МАШНЕЕ ЗАДАНИЕ БЛОК 1. ЗАНЯТИЕ 2. ТЕМА «ОБЪЕКТНО-ОРИЕНТИРОВАННОЕ ПРОГРАММИРОВАНИЕ. ЧАСТЬ 1</w:t>
      </w:r>
      <w:r>
        <w:rPr>
          <w:rStyle w:val="Heading1Char"/>
        </w:rPr>
        <w:t>»</w:t>
      </w:r>
      <w:r w:rsidRPr="000D39BF">
        <w:rPr>
          <w:rStyle w:val="Heading1Char"/>
        </w:rPr>
        <w:t xml:space="preserve"> </w:t>
      </w:r>
      <w:r>
        <w:rPr>
          <w:rStyle w:val="Heading1Char"/>
        </w:rPr>
        <w:br/>
      </w:r>
      <w:bookmarkEnd w:id="0"/>
      <w:r w:rsidR="004370EF">
        <w:rPr>
          <w:rStyle w:val="Heading1Char"/>
        </w:rPr>
        <w:t>Упражнение 1.</w:t>
      </w:r>
      <w:r w:rsidR="004370EF">
        <w:rPr>
          <w:rStyle w:val="Heading1Char"/>
        </w:rPr>
        <w:br/>
        <w:t>Приложение «Иерархия».</w:t>
      </w:r>
    </w:p>
    <w:p w:rsidR="004370EF" w:rsidRDefault="004370EF" w:rsidP="004370EF">
      <w:pPr>
        <w:pStyle w:val="2"/>
      </w:pPr>
      <w:r>
        <w:t>Длительность</w:t>
      </w:r>
    </w:p>
    <w:p w:rsidR="004370EF" w:rsidRDefault="004370EF" w:rsidP="004370EF">
      <w:r>
        <w:t>Самостоятельная работа: 100..140 мин</w:t>
      </w:r>
    </w:p>
    <w:p w:rsidR="004370EF" w:rsidRDefault="004370EF" w:rsidP="004370EF">
      <w:pPr>
        <w:pStyle w:val="2"/>
      </w:pPr>
      <w:r>
        <w:t>Цели упражнения.</w:t>
      </w:r>
    </w:p>
    <w:p w:rsidR="004370EF" w:rsidRDefault="004370EF" w:rsidP="004370EF">
      <w:r>
        <w:t xml:space="preserve">Научиться строить объектно-ориентированные иерархии объектов с использование синтаксиса </w:t>
      </w:r>
      <w:r>
        <w:rPr>
          <w:lang w:val="en-US"/>
        </w:rPr>
        <w:t>Java</w:t>
      </w:r>
      <w:r>
        <w:t>.</w:t>
      </w:r>
    </w:p>
    <w:p w:rsidR="004370EF" w:rsidRDefault="004370EF" w:rsidP="004370EF">
      <w:pPr>
        <w:pStyle w:val="2"/>
      </w:pPr>
      <w:r>
        <w:t>Описание.</w:t>
      </w:r>
    </w:p>
    <w:p w:rsidR="004370EF" w:rsidRDefault="004370EF" w:rsidP="004370EF">
      <w:pPr>
        <w:spacing w:before="240"/>
      </w:pPr>
      <w:r>
        <w:t>Реализуйте иерархия предметной области ниже</w:t>
      </w:r>
    </w:p>
    <w:p w:rsidR="004370EF" w:rsidRDefault="004370EF" w:rsidP="004370EF">
      <w:pPr>
        <w:spacing w:before="240"/>
      </w:pPr>
      <w:r>
        <w:rPr>
          <w:noProof/>
          <w:lang w:eastAsia="ru-RU"/>
        </w:rPr>
        <w:drawing>
          <wp:inline distT="0" distB="0" distL="0" distR="0" wp14:anchorId="758FBD70" wp14:editId="26636DEC">
            <wp:extent cx="5220335" cy="3997960"/>
            <wp:effectExtent l="0" t="0" r="0" b="2540"/>
            <wp:docPr id="1" name="Рисунок 1" descr="C:\Users\User\AppData\Local\Microsoft\Windows\INetCache\Content.Word\imag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image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EF" w:rsidRDefault="004370EF" w:rsidP="004370EF">
      <w:pPr>
        <w:spacing w:before="240"/>
      </w:pPr>
      <w:del w:id="1" w:author="Артем Первушов" w:date="2018-10-29T17:44:00Z">
        <w:r w:rsidDel="00F07AD2">
          <w:delText>Учтите также дополнительные детали</w:delText>
        </w:r>
      </w:del>
      <w:ins w:id="2" w:author="Артем Первушов" w:date="2018-10-29T17:44:00Z">
        <w:r w:rsidR="00F07AD2">
          <w:t>Также можно реализовать дополнительное задание, учтя ряд замечаний</w:t>
        </w:r>
      </w:ins>
      <w:r>
        <w:t>:</w:t>
      </w:r>
    </w:p>
    <w:p w:rsidR="004370EF" w:rsidRDefault="004370EF" w:rsidP="004370EF">
      <w:pPr>
        <w:pStyle w:val="a3"/>
        <w:numPr>
          <w:ilvl w:val="0"/>
          <w:numId w:val="2"/>
        </w:numPr>
        <w:spacing w:before="240"/>
      </w:pPr>
      <w:r>
        <w:t>Доллар - это валюта. Валют бывает несколько видов.</w:t>
      </w:r>
    </w:p>
    <w:p w:rsidR="004370EF" w:rsidRDefault="004370EF" w:rsidP="004370EF">
      <w:pPr>
        <w:pStyle w:val="a3"/>
        <w:numPr>
          <w:ilvl w:val="0"/>
          <w:numId w:val="2"/>
        </w:numPr>
        <w:spacing w:before="240"/>
      </w:pPr>
      <w:r>
        <w:t>В справочник операций входят несколько операций разных видов.</w:t>
      </w:r>
    </w:p>
    <w:p w:rsidR="004370EF" w:rsidRPr="00682E85" w:rsidRDefault="004370EF" w:rsidP="004370EF">
      <w:pPr>
        <w:pStyle w:val="a3"/>
        <w:numPr>
          <w:ilvl w:val="0"/>
          <w:numId w:val="2"/>
        </w:numPr>
        <w:spacing w:before="240"/>
      </w:pPr>
      <w:r>
        <w:t xml:space="preserve">Акции также бывают разных типов </w:t>
      </w:r>
    </w:p>
    <w:p w:rsidR="004370EF" w:rsidRDefault="004370EF" w:rsidP="004370EF">
      <w:pPr>
        <w:pStyle w:val="2"/>
      </w:pPr>
      <w:r>
        <w:lastRenderedPageBreak/>
        <w:t>Задачи упражнения.</w:t>
      </w:r>
    </w:p>
    <w:p w:rsidR="004370EF" w:rsidRDefault="004370EF" w:rsidP="004370EF">
      <w:pPr>
        <w:numPr>
          <w:ilvl w:val="0"/>
          <w:numId w:val="1"/>
        </w:numPr>
      </w:pPr>
      <w:r>
        <w:t>Разобраться с принципами ООП и мотивацией их применения.</w:t>
      </w:r>
    </w:p>
    <w:p w:rsidR="004370EF" w:rsidRDefault="004370EF" w:rsidP="004370EF">
      <w:pPr>
        <w:numPr>
          <w:ilvl w:val="0"/>
          <w:numId w:val="1"/>
        </w:numPr>
      </w:pPr>
      <w:r>
        <w:t xml:space="preserve">Разобраться с синтаксическими средствами </w:t>
      </w:r>
      <w:r>
        <w:rPr>
          <w:lang w:val="en-US"/>
        </w:rPr>
        <w:t>Java</w:t>
      </w:r>
      <w:r w:rsidRPr="00B6415F">
        <w:t xml:space="preserve"> </w:t>
      </w:r>
      <w:r>
        <w:t>для ООП.</w:t>
      </w:r>
    </w:p>
    <w:p w:rsidR="004370EF" w:rsidRDefault="004370EF" w:rsidP="004370EF">
      <w:pPr>
        <w:numPr>
          <w:ilvl w:val="0"/>
          <w:numId w:val="1"/>
        </w:numPr>
      </w:pPr>
      <w:r>
        <w:t>Реализовать иерархию выше.</w:t>
      </w:r>
    </w:p>
    <w:p w:rsidR="004370EF" w:rsidRPr="00CB3F89" w:rsidRDefault="004370EF" w:rsidP="004370EF">
      <w:pPr>
        <w:numPr>
          <w:ilvl w:val="0"/>
          <w:numId w:val="1"/>
        </w:numPr>
      </w:pPr>
      <w:r>
        <w:t>Учесть в иерархии возможность ее расширения похожими классами.</w:t>
      </w:r>
    </w:p>
    <w:p w:rsidR="004370EF" w:rsidRDefault="004370EF" w:rsidP="004370EF">
      <w:pPr>
        <w:numPr>
          <w:ilvl w:val="0"/>
          <w:numId w:val="1"/>
        </w:numPr>
      </w:pPr>
      <w:r>
        <w:t xml:space="preserve">Провести </w:t>
      </w:r>
      <w:proofErr w:type="spellStart"/>
      <w:r>
        <w:t>рефакторинг</w:t>
      </w:r>
      <w:proofErr w:type="spellEnd"/>
      <w:r>
        <w:t xml:space="preserve"> приложения на логичные классы, если нужно.</w:t>
      </w:r>
    </w:p>
    <w:p w:rsidR="004370EF" w:rsidRPr="004370EF" w:rsidRDefault="004370EF" w:rsidP="004370EF"/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8D876F1"/>
    <w:multiLevelType w:val="hybridMultilevel"/>
    <w:tmpl w:val="7136C510"/>
    <w:lvl w:ilvl="0" w:tplc="7CC284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237"/>
    <w:rsid w:val="000D39BF"/>
    <w:rsid w:val="00383237"/>
    <w:rsid w:val="004370EF"/>
    <w:rsid w:val="00665531"/>
    <w:rsid w:val="00E354F2"/>
    <w:rsid w:val="00F0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0EF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4370EF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370EF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4370EF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4370EF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4370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70EF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70EF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0EF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4370EF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370EF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4370EF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4370EF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4370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70EF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70EF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6</cp:revision>
  <dcterms:created xsi:type="dcterms:W3CDTF">2018-09-06T11:36:00Z</dcterms:created>
  <dcterms:modified xsi:type="dcterms:W3CDTF">2018-11-28T19:10:00Z</dcterms:modified>
</cp:coreProperties>
</file>